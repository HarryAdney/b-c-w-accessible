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bidi w:val="0"/>
        <w:jc w:val="start"/>
        <w:rPr/>
      </w:pPr>
      <w:r>
        <w:rPr/>
        <w:t>Our Council Team</w:t>
      </w:r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Councillor Jane Ritchie (Chair)</w:t>
      </w:r>
    </w:p>
    <w:p>
      <w:pPr>
        <w:pStyle w:val="Normal"/>
        <w:pBdr/>
        <w:bidi w:val="0"/>
        <w:jc w:val="start"/>
        <w:rPr/>
      </w:pPr>
      <w:r>
        <w:rPr/>
        <w:t>Old Hall Stables, West Burton, Leyburn, North Yorkshire, DL8 4JY</w:t>
      </w:r>
    </w:p>
    <w:p>
      <w:pPr>
        <w:pStyle w:val="Normal"/>
        <w:pBdr/>
        <w:bidi w:val="0"/>
        <w:jc w:val="start"/>
        <w:rPr/>
      </w:pPr>
      <w:r>
        <w:rPr/>
        <w:t>Tel:01969 663385</w:t>
      </w:r>
    </w:p>
    <w:p>
      <w:pPr>
        <w:pStyle w:val="Normal"/>
        <w:bidi w:val="0"/>
        <w:jc w:val="start"/>
        <w:rPr/>
      </w:pPr>
      <w:ins w:id="0" w:author="Unknown Author" w:date="2025-07-05T05:45:41Z">
        <w:r>
          <w:rPr/>
          <w:t xml:space="preserve">Represents Burton-cum-Walden Parish Council on </w:t>
        </w:r>
      </w:ins>
      <w:ins w:id="1" w:author="Unknown Author" w:date="2025-07-05T05:47:08Z">
        <w:r>
          <w:rPr/>
          <w:t>the Upper Dales Health Watch</w:t>
        </w:r>
      </w:ins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Councillor David Dent</w:t>
      </w:r>
    </w:p>
    <w:p>
      <w:pPr>
        <w:pStyle w:val="Normal"/>
        <w:pBdr/>
        <w:bidi w:val="0"/>
        <w:jc w:val="start"/>
        <w:rPr/>
      </w:pPr>
      <w:r>
        <w:rPr/>
        <w:t>Grange Farm House, West Burton, Leyburn, North Yorkshire, DL8 4JS</w:t>
      </w:r>
    </w:p>
    <w:p>
      <w:pPr>
        <w:pStyle w:val="Normal"/>
        <w:pBdr/>
        <w:bidi w:val="0"/>
        <w:jc w:val="start"/>
        <w:rPr>
          <w:ins w:id="2" w:author="Unknown Author" w:date="2025-07-05T05:47:12Z"/>
        </w:rPr>
      </w:pPr>
      <w:r>
        <w:rPr/>
        <w:t>01969 663265</w:t>
      </w:r>
    </w:p>
    <w:p>
      <w:pPr>
        <w:pStyle w:val="Normal"/>
        <w:bidi w:val="0"/>
        <w:jc w:val="start"/>
        <w:rPr/>
      </w:pPr>
      <w:ins w:id="3" w:author="Unknown Author" w:date="2025-07-05T05:47:12Z">
        <w:r>
          <w:rPr/>
          <w:t>Represents Burton-cum-Walden Parish Council o</w:t>
        </w:r>
      </w:ins>
      <w:ins w:id="4" w:author="Unknown Author" w:date="2025-07-05T05:48:13Z">
        <w:r>
          <w:rPr/>
          <w:t>n the West Burton Emergency Working Group and the Yorkshire Local Councils Association</w:t>
        </w:r>
      </w:ins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Councillor Andrew Landau</w:t>
      </w:r>
    </w:p>
    <w:p>
      <w:pPr>
        <w:pStyle w:val="Normal"/>
        <w:pBdr/>
        <w:bidi w:val="0"/>
        <w:jc w:val="start"/>
        <w:rPr/>
      </w:pPr>
      <w:r>
        <w:rPr/>
        <w:t>Fox and Hounds Inn, West Burton, Leyburn North Yorkshire, DL8 4JY</w:t>
      </w:r>
    </w:p>
    <w:p>
      <w:pPr>
        <w:pStyle w:val="Normal"/>
        <w:pBdr/>
        <w:bidi w:val="0"/>
        <w:jc w:val="start"/>
        <w:rPr/>
      </w:pPr>
      <w:r>
        <w:rPr/>
        <w:t>01969 663111</w:t>
      </w:r>
    </w:p>
    <w:p>
      <w:pPr>
        <w:pStyle w:val="Normal"/>
        <w:bidi w:val="0"/>
        <w:jc w:val="start"/>
        <w:rPr>
          <w:ins w:id="7" w:author="Unknown Author" w:date="2025-07-05T05:49:08Z"/>
        </w:rPr>
      </w:pPr>
      <w:ins w:id="5" w:author="Unknown Author" w:date="2025-07-05T05:49:08Z">
        <w:r>
          <w:rPr/>
          <w:t xml:space="preserve">Represents Burton-cum-Walden Parish Council on </w:t>
        </w:r>
      </w:ins>
      <w:ins w:id="6" w:author="Unknown Author" w:date="2025-07-05T05:49:08Z">
        <w:r>
          <w:rPr/>
          <w:t>the West Burton Emergency Working Group</w:t>
        </w:r>
      </w:ins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Councillor Sally Sahin</w:t>
      </w:r>
    </w:p>
    <w:p>
      <w:pPr>
        <w:pStyle w:val="Normal"/>
        <w:pBdr/>
        <w:bidi w:val="0"/>
        <w:jc w:val="start"/>
        <w:rPr/>
      </w:pPr>
      <w:r>
        <w:rPr/>
        <w:t>Walden House, West Burton, Leyburn, North Yorkshire, DL8 4YU</w:t>
      </w:r>
    </w:p>
    <w:p>
      <w:pPr>
        <w:pStyle w:val="Normal"/>
        <w:pBdr/>
        <w:bidi w:val="0"/>
        <w:jc w:val="start"/>
        <w:rPr>
          <w:ins w:id="8" w:author="Unknown Author" w:date="2025-07-05T05:49:28Z"/>
        </w:rPr>
      </w:pPr>
      <w:r>
        <w:rPr/>
        <w:t>01969 663893</w:t>
      </w:r>
    </w:p>
    <w:p>
      <w:pPr>
        <w:pStyle w:val="Normal"/>
        <w:pBdr/>
        <w:bidi w:val="0"/>
        <w:jc w:val="start"/>
        <w:rPr/>
      </w:pPr>
      <w:ins w:id="9" w:author="Unknown Author" w:date="2025-07-05T05:49:28Z">
        <w:r>
          <w:rPr/>
          <w:t>Represents Burton-cum-Walden Parish Council o</w:t>
        </w:r>
      </w:ins>
      <w:ins w:id="10" w:author="Unknown Author" w:date="2025-07-05T05:50:29Z">
        <w:r>
          <w:rPr/>
          <w:t xml:space="preserve">n </w:t>
        </w:r>
      </w:ins>
      <w:ins w:id="11" w:author="Unknown Author" w:date="2025-07-05T05:50:29Z">
        <w:r>
          <w:rPr/>
          <w:t xml:space="preserve">Aysgarth Cemetery Committee </w:t>
        </w:r>
      </w:ins>
      <w:ins w:id="12" w:author="Unknown Author" w:date="2025-07-05T05:50:29Z">
        <w:r>
          <w:rPr/>
          <w:t xml:space="preserve">and West Burton </w:t>
        </w:r>
      </w:ins>
      <w:ins w:id="13" w:author="Unknown Author" w:date="2025-07-05T05:50:29Z">
        <w:r>
          <w:rPr/>
          <w:t>Village Hall Committee</w:t>
        </w:r>
      </w:ins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Councillor Victoria Whitehead</w:t>
      </w:r>
    </w:p>
    <w:p>
      <w:pPr>
        <w:pStyle w:val="Normal"/>
        <w:pBdr/>
        <w:bidi w:val="0"/>
        <w:jc w:val="start"/>
        <w:rPr/>
      </w:pPr>
      <w:r>
        <w:rPr/>
        <w:t>Ashington Farm, West Burton, Leyburn, North Yorkshire, DL8 4JU</w:t>
      </w:r>
    </w:p>
    <w:p>
      <w:pPr>
        <w:pStyle w:val="Normal"/>
        <w:pBdr/>
        <w:bidi w:val="0"/>
        <w:jc w:val="start"/>
        <w:rPr>
          <w:ins w:id="14" w:author="Unknown Author" w:date="2025-07-05T05:50:55Z"/>
        </w:rPr>
      </w:pPr>
      <w:r>
        <w:rPr/>
        <w:t>01969 663269</w:t>
      </w:r>
    </w:p>
    <w:p>
      <w:pPr>
        <w:pStyle w:val="Normal"/>
        <w:pBdr/>
        <w:bidi w:val="0"/>
        <w:jc w:val="start"/>
        <w:rPr/>
      </w:pPr>
      <w:ins w:id="15" w:author="Unknown Author" w:date="2025-07-05T05:50:55Z">
        <w:r>
          <w:rPr/>
          <w:t>Represents Burton-cum-Walden Parish Council on Aysgarth Cemetery Committee</w:t>
        </w:r>
      </w:ins>
    </w:p>
    <w:p>
      <w:pPr>
        <w:pStyle w:val="Normal"/>
        <w:pBdr/>
        <w:bidi w:val="0"/>
        <w:jc w:val="start"/>
        <w:rPr/>
      </w:pPr>
      <w:r>
        <w:rPr/>
      </w:r>
    </w:p>
    <w:p>
      <w:pPr>
        <w:pStyle w:val="Normal"/>
        <w:pBdr/>
        <w:bidi w:val="0"/>
        <w:jc w:val="start"/>
        <w:rPr/>
      </w:pPr>
      <w:r>
        <w:rPr/>
        <w:t>Richard Nolan (Clerk)</w:t>
      </w:r>
    </w:p>
    <w:p>
      <w:pPr>
        <w:pStyle w:val="Normal"/>
        <w:pBdr/>
        <w:bidi w:val="0"/>
        <w:jc w:val="start"/>
        <w:rPr/>
      </w:pPr>
      <w:r>
        <w:rPr/>
        <w:t>South View, West Burton, Leyburn, North Yorkshire, DL8 4JN</w:t>
      </w:r>
    </w:p>
    <w:p>
      <w:pPr>
        <w:pStyle w:val="Normal"/>
        <w:pBdr/>
        <w:bidi w:val="0"/>
        <w:jc w:val="start"/>
        <w:rPr/>
      </w:pPr>
      <w:r>
        <w:rPr/>
        <w:t>01969 663419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pBdr/>
      <w:kinsoku w:val="true"/>
      <w:overflowPunct w:val="true"/>
      <w:autoSpaceDE w:val="true"/>
      <w:bidi w:val="0"/>
    </w:pPr>
    <w:rPr>
      <w:rFonts w:ascii="Times New Roman" w:hAnsi="Times New Roman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My Default Template</Template>
  <TotalTime>10</TotalTime>
  <Application>LibreOffice/25.2.3.1$MacOSX_X86_64 LibreOffice_project/d8d1af5f77df955194e52baabe19324532ac8e8b</Application>
  <AppVersion>15.0000</AppVersion>
  <Pages>1</Pages>
  <Words>152</Words>
  <Characters>965</Characters>
  <CharactersWithSpaces>1093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2025-07-05T05:41:46Z</dcterms:created>
  <dc:creator/>
  <dc:description/>
  <dc:language>en-GB</dc:language>
  <cp:lastModifiedBy/>
  <dcterms:modified xsi:type="dcterms:W3CDTF">2025-07-05T05:52:05Z</dcterms:modified>
  <cp:revision>2</cp:revision>
  <dc:subject/>
  <dc:title>My Default Template</dc:title>
</cp:coreProperties>
</file>